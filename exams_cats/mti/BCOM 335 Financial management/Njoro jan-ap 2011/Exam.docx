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577796" w:rsidRDefault="00600868" w:rsidP="00A33303">
      <w:pPr>
        <w:pStyle w:val="ListParagraph"/>
        <w:rPr>
          <w:b/>
          <w:sz w:val="24"/>
          <w:szCs w:val="24"/>
          <w:u w:val="single"/>
        </w:rPr>
      </w:pPr>
      <w:r>
        <w:rPr>
          <w:b/>
          <w:sz w:val="24"/>
          <w:szCs w:val="24"/>
          <w:u w:val="single"/>
        </w:rPr>
        <w:t>EGERTON UNIVERSITY</w:t>
      </w:r>
    </w:p>
    <w:p w:rsidR="00BC5D06" w:rsidRPr="00577796" w:rsidRDefault="00617EA2" w:rsidP="00A33303">
      <w:pPr>
        <w:pStyle w:val="ListParagraph"/>
        <w:rPr>
          <w:b/>
          <w:sz w:val="24"/>
          <w:szCs w:val="24"/>
          <w:u w:val="single"/>
        </w:rPr>
      </w:pPr>
      <w:r>
        <w:rPr>
          <w:b/>
          <w:sz w:val="24"/>
          <w:szCs w:val="24"/>
          <w:u w:val="single"/>
        </w:rPr>
        <w:t xml:space="preserve">Attempt Question ONE and choose </w:t>
      </w:r>
      <w:r w:rsidR="00EC15A6" w:rsidRPr="00577796">
        <w:rPr>
          <w:b/>
          <w:sz w:val="24"/>
          <w:szCs w:val="24"/>
          <w:u w:val="single"/>
        </w:rPr>
        <w:t xml:space="preserve">TWO </w:t>
      </w:r>
      <w:r w:rsidR="00162EA2" w:rsidRPr="00577796">
        <w:rPr>
          <w:b/>
          <w:sz w:val="24"/>
          <w:szCs w:val="24"/>
          <w:u w:val="single"/>
        </w:rPr>
        <w:t xml:space="preserve">other </w:t>
      </w:r>
      <w:r w:rsidR="00EC15A6" w:rsidRPr="00577796">
        <w:rPr>
          <w:b/>
          <w:sz w:val="24"/>
          <w:szCs w:val="24"/>
          <w:u w:val="single"/>
        </w:rPr>
        <w:t>questions</w:t>
      </w:r>
    </w:p>
    <w:p w:rsidR="00E32659" w:rsidRPr="007A3279" w:rsidRDefault="00E32659" w:rsidP="00E32659">
      <w:pPr>
        <w:pStyle w:val="ListParagraph"/>
        <w:ind w:left="1440"/>
        <w:rPr>
          <w:rFonts w:ascii="Times New Roman" w:hAnsi="Times New Roman" w:cs="Times New Roman"/>
          <w:color w:val="auto"/>
          <w:sz w:val="24"/>
          <w:szCs w:val="24"/>
        </w:rPr>
      </w:pPr>
    </w:p>
    <w:p w:rsidR="001A0A0C" w:rsidRPr="007A3279" w:rsidRDefault="00E32659" w:rsidP="00E32659">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b/>
          <w:bCs/>
          <w:color w:val="auto"/>
          <w:sz w:val="24"/>
          <w:szCs w:val="24"/>
        </w:rPr>
        <w:t xml:space="preserve"> </w:t>
      </w:r>
      <w:r w:rsidRPr="007A3279">
        <w:rPr>
          <w:rFonts w:ascii="Times New Roman" w:hAnsi="Times New Roman" w:cs="Times New Roman"/>
          <w:i/>
          <w:iCs/>
          <w:color w:val="auto"/>
          <w:sz w:val="24"/>
          <w:szCs w:val="24"/>
        </w:rPr>
        <w:t>a.</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Briefly explain the concept of the efficient market hypothesis (EMH) and each of its three forms</w:t>
      </w:r>
      <w:r w:rsidRPr="007A3279">
        <w:rPr>
          <w:rFonts w:ascii="Times New Roman" w:hAnsi="Times New Roman" w:cs="Times New Roman"/>
          <w:b/>
          <w:bCs/>
          <w:color w:val="auto"/>
          <w:sz w:val="24"/>
          <w:szCs w:val="24"/>
        </w:rPr>
        <w:t>—</w:t>
      </w:r>
      <w:r w:rsidRPr="007A3279">
        <w:rPr>
          <w:rFonts w:ascii="Times New Roman" w:hAnsi="Times New Roman" w:cs="Times New Roman"/>
          <w:color w:val="auto"/>
          <w:sz w:val="24"/>
          <w:szCs w:val="24"/>
        </w:rPr>
        <w:t>weak, semi strong, and strong</w:t>
      </w:r>
      <w:r w:rsidRPr="007A3279">
        <w:rPr>
          <w:rFonts w:ascii="Times New Roman" w:hAnsi="Times New Roman" w:cs="Times New Roman"/>
          <w:b/>
          <w:bCs/>
          <w:color w:val="auto"/>
          <w:sz w:val="24"/>
          <w:szCs w:val="24"/>
        </w:rPr>
        <w:t>—</w:t>
      </w:r>
      <w:r w:rsidRPr="007A3279">
        <w:rPr>
          <w:rFonts w:ascii="Times New Roman" w:hAnsi="Times New Roman" w:cs="Times New Roman"/>
          <w:color w:val="auto"/>
          <w:sz w:val="24"/>
          <w:szCs w:val="24"/>
        </w:rPr>
        <w:t xml:space="preserve">and briefly discuss </w:t>
      </w:r>
      <w:r w:rsidR="00600868">
        <w:rPr>
          <w:rFonts w:ascii="Times New Roman" w:hAnsi="Times New Roman" w:cs="Times New Roman"/>
          <w:color w:val="auto"/>
          <w:sz w:val="24"/>
          <w:szCs w:val="24"/>
        </w:rPr>
        <w:t>th</w:t>
      </w:r>
      <w:r w:rsidR="00D14CA8">
        <w:rPr>
          <w:rFonts w:ascii="Times New Roman" w:hAnsi="Times New Roman" w:cs="Times New Roman"/>
          <w:color w:val="auto"/>
          <w:sz w:val="24"/>
          <w:szCs w:val="24"/>
        </w:rPr>
        <w:t>r</w:t>
      </w:r>
      <w:r w:rsidR="00600868">
        <w:rPr>
          <w:rFonts w:ascii="Times New Roman" w:hAnsi="Times New Roman" w:cs="Times New Roman"/>
          <w:color w:val="auto"/>
          <w:sz w:val="24"/>
          <w:szCs w:val="24"/>
        </w:rPr>
        <w:t>e</w:t>
      </w:r>
      <w:r w:rsidR="00D14CA8">
        <w:rPr>
          <w:rFonts w:ascii="Times New Roman" w:hAnsi="Times New Roman" w:cs="Times New Roman"/>
          <w:color w:val="auto"/>
          <w:sz w:val="24"/>
          <w:szCs w:val="24"/>
        </w:rPr>
        <w:t>e reasons that have been advanced to explain the existence of</w:t>
      </w:r>
      <w:r w:rsidR="00600868">
        <w:rPr>
          <w:rFonts w:ascii="Times New Roman" w:hAnsi="Times New Roman" w:cs="Times New Roman"/>
          <w:color w:val="auto"/>
          <w:sz w:val="24"/>
          <w:szCs w:val="24"/>
        </w:rPr>
        <w:t xml:space="preserve"> market inefficiency</w:t>
      </w:r>
      <w:r w:rsidRPr="007A3279">
        <w:rPr>
          <w:rFonts w:ascii="Times New Roman" w:hAnsi="Times New Roman" w:cs="Times New Roman"/>
          <w:color w:val="auto"/>
          <w:sz w:val="24"/>
          <w:szCs w:val="24"/>
        </w:rPr>
        <w:t>.</w:t>
      </w:r>
      <w:r w:rsidR="006523F6">
        <w:rPr>
          <w:rFonts w:ascii="Times New Roman" w:hAnsi="Times New Roman" w:cs="Times New Roman"/>
          <w:color w:val="auto"/>
          <w:sz w:val="24"/>
          <w:szCs w:val="24"/>
        </w:rPr>
        <w:t xml:space="preserve"> (15 mks)</w:t>
      </w:r>
    </w:p>
    <w:p w:rsidR="00E32659" w:rsidRPr="007A3279" w:rsidRDefault="00E32659" w:rsidP="00E32659">
      <w:pPr>
        <w:pStyle w:val="ListParagraph"/>
        <w:autoSpaceDE w:val="0"/>
        <w:autoSpaceDN w:val="0"/>
        <w:adjustRightInd w:val="0"/>
        <w:spacing w:after="0" w:line="240" w:lineRule="auto"/>
        <w:rPr>
          <w:rFonts w:ascii="Times New Roman" w:hAnsi="Times New Roman" w:cs="Times New Roman"/>
          <w:color w:val="auto"/>
          <w:sz w:val="24"/>
          <w:szCs w:val="24"/>
        </w:rPr>
      </w:pPr>
    </w:p>
    <w:p w:rsidR="00E32659" w:rsidRPr="007A3279" w:rsidRDefault="00E32659" w:rsidP="00ED6378">
      <w:pPr>
        <w:autoSpaceDE w:val="0"/>
        <w:autoSpaceDN w:val="0"/>
        <w:adjustRightInd w:val="0"/>
        <w:spacing w:after="0" w:line="240" w:lineRule="auto"/>
        <w:ind w:left="1440" w:hanging="1440"/>
        <w:rPr>
          <w:rFonts w:ascii="Times New Roman" w:hAnsi="Times New Roman" w:cs="Times New Roman"/>
          <w:color w:val="auto"/>
          <w:sz w:val="24"/>
          <w:szCs w:val="24"/>
        </w:rPr>
      </w:pPr>
      <w:r w:rsidRPr="007A3279">
        <w:rPr>
          <w:rFonts w:ascii="Times New Roman" w:hAnsi="Times New Roman" w:cs="Times New Roman"/>
          <w:i/>
          <w:iCs/>
          <w:color w:val="auto"/>
          <w:sz w:val="24"/>
          <w:szCs w:val="24"/>
        </w:rPr>
        <w:t xml:space="preserve">               b.</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 xml:space="preserve">Briefly discuss the implications of the efficient market hypothesis for investment policy as it applies </w:t>
      </w:r>
      <w:r w:rsidR="00ED6378" w:rsidRPr="007A3279">
        <w:rPr>
          <w:rFonts w:ascii="Times New Roman" w:hAnsi="Times New Roman" w:cs="Times New Roman"/>
          <w:color w:val="auto"/>
          <w:sz w:val="24"/>
          <w:szCs w:val="24"/>
        </w:rPr>
        <w:t xml:space="preserve">      </w:t>
      </w:r>
      <w:r w:rsidRPr="007A3279">
        <w:rPr>
          <w:rFonts w:ascii="Times New Roman" w:hAnsi="Times New Roman" w:cs="Times New Roman"/>
          <w:color w:val="auto"/>
          <w:sz w:val="24"/>
          <w:szCs w:val="24"/>
        </w:rPr>
        <w:t>to:</w:t>
      </w:r>
    </w:p>
    <w:p w:rsidR="00E32659" w:rsidRPr="007A3279" w:rsidRDefault="003E7B87" w:rsidP="003E7B87">
      <w:pPr>
        <w:autoSpaceDE w:val="0"/>
        <w:autoSpaceDN w:val="0"/>
        <w:adjustRightInd w:val="0"/>
        <w:spacing w:after="0" w:line="240" w:lineRule="auto"/>
        <w:ind w:left="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w:t>
      </w:r>
      <w:r w:rsidR="00E32659" w:rsidRPr="007A3279">
        <w:rPr>
          <w:rFonts w:ascii="Times New Roman" w:hAnsi="Times New Roman" w:cs="Times New Roman"/>
          <w:color w:val="auto"/>
          <w:sz w:val="24"/>
          <w:szCs w:val="24"/>
        </w:rPr>
        <w:t xml:space="preserve"> i. Technical analysis in the form of charting</w:t>
      </w:r>
      <w:r w:rsidR="006523F6">
        <w:rPr>
          <w:rFonts w:ascii="Times New Roman" w:hAnsi="Times New Roman" w:cs="Times New Roman"/>
          <w:color w:val="auto"/>
          <w:sz w:val="24"/>
          <w:szCs w:val="24"/>
        </w:rPr>
        <w:t xml:space="preserve"> (4 mks)</w:t>
      </w:r>
      <w:r w:rsidR="00E32659" w:rsidRPr="007A3279">
        <w:rPr>
          <w:rFonts w:ascii="Times New Roman" w:hAnsi="Times New Roman" w:cs="Times New Roman"/>
          <w:color w:val="auto"/>
          <w:sz w:val="24"/>
          <w:szCs w:val="24"/>
        </w:rPr>
        <w:t>.</w:t>
      </w:r>
    </w:p>
    <w:p w:rsidR="0048435B" w:rsidRDefault="003E7B87" w:rsidP="003E7B87">
      <w:pPr>
        <w:pStyle w:val="ListParagraph"/>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w:t>
      </w:r>
      <w:r w:rsidR="00E32659" w:rsidRPr="007A3279">
        <w:rPr>
          <w:rFonts w:ascii="Times New Roman" w:hAnsi="Times New Roman" w:cs="Times New Roman"/>
          <w:color w:val="auto"/>
          <w:sz w:val="24"/>
          <w:szCs w:val="24"/>
        </w:rPr>
        <w:t xml:space="preserve">  ii. Fundamental analysis</w:t>
      </w:r>
      <w:r w:rsidR="006523F6">
        <w:rPr>
          <w:rFonts w:ascii="Times New Roman" w:hAnsi="Times New Roman" w:cs="Times New Roman"/>
          <w:color w:val="auto"/>
          <w:sz w:val="24"/>
          <w:szCs w:val="24"/>
        </w:rPr>
        <w:t xml:space="preserve"> (4.5 mks)</w:t>
      </w:r>
      <w:r w:rsidR="00E32659" w:rsidRPr="007A3279">
        <w:rPr>
          <w:rFonts w:ascii="Times New Roman" w:hAnsi="Times New Roman" w:cs="Times New Roman"/>
          <w:color w:val="auto"/>
          <w:sz w:val="24"/>
          <w:szCs w:val="24"/>
        </w:rPr>
        <w:t>.</w:t>
      </w:r>
    </w:p>
    <w:p w:rsidR="00A675CF" w:rsidRDefault="00A675CF" w:rsidP="003E7B87">
      <w:pPr>
        <w:pStyle w:val="ListParagraph"/>
        <w:autoSpaceDE w:val="0"/>
        <w:autoSpaceDN w:val="0"/>
        <w:adjustRightInd w:val="0"/>
        <w:spacing w:after="0" w:line="240" w:lineRule="auto"/>
        <w:rPr>
          <w:rFonts w:ascii="Times New Roman" w:hAnsi="Times New Roman" w:cs="Times New Roman"/>
          <w:color w:val="auto"/>
          <w:sz w:val="24"/>
          <w:szCs w:val="24"/>
        </w:rPr>
      </w:pPr>
    </w:p>
    <w:p w:rsidR="00A675CF" w:rsidRDefault="00A675CF" w:rsidP="00A675CF">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t>Discuss the following terms used in valuation and give their limitations, citing examples from Kenya.</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Book value</w:t>
      </w:r>
      <w:r w:rsidR="00F86787">
        <w:rPr>
          <w:rFonts w:ascii="Times New Roman" w:hAnsi="Times New Roman" w:cs="Times New Roman"/>
          <w:color w:val="auto"/>
          <w:sz w:val="24"/>
          <w:szCs w:val="24"/>
        </w:rPr>
        <w:t xml:space="preserve"> (4 mks)</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Fair/ intrinsic value</w:t>
      </w:r>
      <w:r w:rsidR="00F86787">
        <w:rPr>
          <w:rFonts w:ascii="Times New Roman" w:hAnsi="Times New Roman" w:cs="Times New Roman"/>
          <w:color w:val="auto"/>
          <w:sz w:val="24"/>
          <w:szCs w:val="24"/>
        </w:rPr>
        <w:t xml:space="preserve"> (4 mks)</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Substitution value</w:t>
      </w:r>
      <w:r w:rsidR="00F86787">
        <w:rPr>
          <w:rFonts w:ascii="Times New Roman" w:hAnsi="Times New Roman" w:cs="Times New Roman"/>
          <w:color w:val="auto"/>
          <w:sz w:val="24"/>
          <w:szCs w:val="24"/>
        </w:rPr>
        <w:t xml:space="preserve"> (4 mks)</w:t>
      </w:r>
    </w:p>
    <w:p w:rsidR="00A675CF" w:rsidRDefault="00A675CF" w:rsidP="00A675CF">
      <w:pPr>
        <w:pStyle w:val="ListParagraph"/>
        <w:numPr>
          <w:ilvl w:val="2"/>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Replacement value</w:t>
      </w:r>
      <w:r w:rsidR="00F86787">
        <w:rPr>
          <w:rFonts w:ascii="Times New Roman" w:hAnsi="Times New Roman" w:cs="Times New Roman"/>
          <w:color w:val="auto"/>
          <w:sz w:val="24"/>
          <w:szCs w:val="24"/>
        </w:rPr>
        <w:t xml:space="preserve"> (4 mks)</w:t>
      </w:r>
    </w:p>
    <w:p w:rsidR="00F86787" w:rsidRDefault="00F86787" w:rsidP="00F86787">
      <w:pPr>
        <w:pStyle w:val="ListParagraph"/>
        <w:autoSpaceDE w:val="0"/>
        <w:autoSpaceDN w:val="0"/>
        <w:adjustRightInd w:val="0"/>
        <w:spacing w:after="0" w:line="240" w:lineRule="auto"/>
        <w:ind w:left="2160"/>
        <w:rPr>
          <w:rFonts w:ascii="Times New Roman" w:hAnsi="Times New Roman" w:cs="Times New Roman"/>
          <w:color w:val="auto"/>
          <w:sz w:val="24"/>
          <w:szCs w:val="24"/>
        </w:rPr>
      </w:pPr>
    </w:p>
    <w:p w:rsidR="00A675CF" w:rsidRDefault="00A675CF" w:rsidP="006E23C5">
      <w:pPr>
        <w:pStyle w:val="ListParagraph"/>
        <w:numPr>
          <w:ilvl w:val="1"/>
          <w:numId w:val="6"/>
        </w:numPr>
        <w:autoSpaceDE w:val="0"/>
        <w:autoSpaceDN w:val="0"/>
        <w:adjustRightInd w:val="0"/>
        <w:spacing w:after="0" w:line="240" w:lineRule="auto"/>
        <w:ind w:left="1080"/>
        <w:rPr>
          <w:rFonts w:ascii="Times New Roman" w:hAnsi="Times New Roman" w:cs="Times New Roman"/>
          <w:color w:val="auto"/>
          <w:sz w:val="24"/>
          <w:szCs w:val="24"/>
        </w:rPr>
      </w:pPr>
      <w:r>
        <w:rPr>
          <w:rFonts w:ascii="Times New Roman" w:hAnsi="Times New Roman" w:cs="Times New Roman"/>
          <w:color w:val="auto"/>
          <w:sz w:val="24"/>
          <w:szCs w:val="24"/>
        </w:rPr>
        <w:t>You are contemplating buyi</w:t>
      </w:r>
      <w:r w:rsidR="00F86787">
        <w:rPr>
          <w:rFonts w:ascii="Times New Roman" w:hAnsi="Times New Roman" w:cs="Times New Roman"/>
          <w:color w:val="auto"/>
          <w:sz w:val="24"/>
          <w:szCs w:val="24"/>
        </w:rPr>
        <w:t>ng shares of Harbin LTD. The following data on dividend payouts is availed to you.</w:t>
      </w:r>
    </w:p>
    <w:tbl>
      <w:tblPr>
        <w:tblStyle w:val="TableGrid"/>
        <w:tblW w:w="0" w:type="auto"/>
        <w:tblInd w:w="1440" w:type="dxa"/>
        <w:tblLook w:val="04A0"/>
      </w:tblPr>
      <w:tblGrid>
        <w:gridCol w:w="3348"/>
        <w:gridCol w:w="6498"/>
      </w:tblGrid>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Year</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Dividend per share (Ksh)</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2005</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0.20</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2006</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2007</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0.15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2008</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0.25</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2009</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 xml:space="preserve">0.20 </w:t>
            </w:r>
          </w:p>
        </w:tc>
      </w:tr>
      <w:tr w:rsidR="00F86787" w:rsidTr="00F86787">
        <w:tc>
          <w:tcPr>
            <w:tcW w:w="334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2010</w:t>
            </w:r>
          </w:p>
        </w:tc>
        <w:tc>
          <w:tcPr>
            <w:tcW w:w="6498" w:type="dxa"/>
          </w:tcPr>
          <w:p w:rsidR="00F86787" w:rsidRDefault="00F86787" w:rsidP="00F86787">
            <w:pPr>
              <w:pStyle w:val="ListParagraph"/>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0.30 (Latest payout)</w:t>
            </w:r>
          </w:p>
        </w:tc>
      </w:tr>
    </w:tbl>
    <w:p w:rsidR="00F86787" w:rsidRDefault="00F86787" w:rsidP="00F86787">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F86787" w:rsidRDefault="00F86787"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r>
        <w:rPr>
          <w:rFonts w:ascii="Times New Roman" w:hAnsi="Times New Roman" w:cs="Times New Roman"/>
          <w:color w:val="auto"/>
          <w:sz w:val="24"/>
          <w:szCs w:val="24"/>
        </w:rPr>
        <w:t>Given that yo</w:t>
      </w:r>
      <w:r w:rsidR="00AB369A">
        <w:rPr>
          <w:rFonts w:ascii="Times New Roman" w:hAnsi="Times New Roman" w:cs="Times New Roman"/>
          <w:color w:val="auto"/>
          <w:sz w:val="24"/>
          <w:szCs w:val="24"/>
        </w:rPr>
        <w:t>ur required rate of return is 19</w:t>
      </w:r>
      <w:r>
        <w:rPr>
          <w:rFonts w:ascii="Times New Roman" w:hAnsi="Times New Roman" w:cs="Times New Roman"/>
          <w:color w:val="auto"/>
          <w:sz w:val="24"/>
          <w:szCs w:val="24"/>
        </w:rPr>
        <w:t xml:space="preserve">%, </w:t>
      </w:r>
      <w:r w:rsidR="00AB369A">
        <w:rPr>
          <w:rFonts w:ascii="Times New Roman" w:hAnsi="Times New Roman" w:cs="Times New Roman"/>
          <w:color w:val="auto"/>
          <w:sz w:val="24"/>
          <w:szCs w:val="24"/>
        </w:rPr>
        <w:t xml:space="preserve">and applying the Gordon Dividend Growth Model, </w:t>
      </w:r>
      <w:r>
        <w:rPr>
          <w:rFonts w:ascii="Times New Roman" w:hAnsi="Times New Roman" w:cs="Times New Roman"/>
          <w:color w:val="auto"/>
          <w:sz w:val="24"/>
          <w:szCs w:val="24"/>
        </w:rPr>
        <w:t>what is the most you would pay for a share in the company? (</w:t>
      </w:r>
      <w:r w:rsidR="00041A40">
        <w:rPr>
          <w:rFonts w:ascii="Times New Roman" w:hAnsi="Times New Roman" w:cs="Times New Roman"/>
          <w:color w:val="auto"/>
          <w:sz w:val="24"/>
          <w:szCs w:val="24"/>
        </w:rPr>
        <w:t>7</w:t>
      </w:r>
      <w:r w:rsidR="007A793B">
        <w:rPr>
          <w:rFonts w:ascii="Times New Roman" w:hAnsi="Times New Roman" w:cs="Times New Roman"/>
          <w:color w:val="auto"/>
          <w:sz w:val="24"/>
          <w:szCs w:val="24"/>
        </w:rPr>
        <w:t>.5</w:t>
      </w:r>
      <w:r w:rsidR="00041A40">
        <w:rPr>
          <w:rFonts w:ascii="Times New Roman" w:hAnsi="Times New Roman" w:cs="Times New Roman"/>
          <w:color w:val="auto"/>
          <w:sz w:val="24"/>
          <w:szCs w:val="24"/>
        </w:rPr>
        <w:t xml:space="preserve"> mks)</w:t>
      </w:r>
    </w:p>
    <w:p w:rsidR="006E23C5" w:rsidRDefault="006E23C5" w:rsidP="007A793B">
      <w:pPr>
        <w:pStyle w:val="ListParagraph"/>
        <w:autoSpaceDE w:val="0"/>
        <w:autoSpaceDN w:val="0"/>
        <w:adjustRightInd w:val="0"/>
        <w:spacing w:after="0" w:line="240" w:lineRule="auto"/>
        <w:ind w:left="1440"/>
        <w:rPr>
          <w:rFonts w:ascii="Times New Roman" w:hAnsi="Times New Roman" w:cs="Times New Roman"/>
          <w:color w:val="auto"/>
          <w:sz w:val="24"/>
          <w:szCs w:val="24"/>
        </w:rPr>
      </w:pPr>
    </w:p>
    <w:p w:rsidR="006E23C5" w:rsidRDefault="008E5BA4" w:rsidP="00061737">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r>
      <w:r w:rsidR="002F4EAA" w:rsidRPr="00061737">
        <w:rPr>
          <w:rFonts w:ascii="Times New Roman" w:hAnsi="Times New Roman" w:cs="Times New Roman"/>
          <w:color w:val="auto"/>
          <w:sz w:val="24"/>
          <w:szCs w:val="24"/>
        </w:rPr>
        <w:t>Consider a portfolio comprised of Security A and Security B, with</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an equal investment in each. Security A’s returns have an expected</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return of 3% and a standard deviation of 4%. Security B’s returns</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have an expected return of 5% and standard deviation of 6%. Complete</w:t>
      </w:r>
      <w:r w:rsidR="00061737" w:rsidRPr="00061737">
        <w:rPr>
          <w:rFonts w:ascii="Times New Roman" w:hAnsi="Times New Roman" w:cs="Times New Roman"/>
          <w:color w:val="auto"/>
          <w:sz w:val="24"/>
          <w:szCs w:val="24"/>
        </w:rPr>
        <w:t xml:space="preserve"> </w:t>
      </w:r>
      <w:r w:rsidR="002F4EAA" w:rsidRPr="00061737">
        <w:rPr>
          <w:rFonts w:ascii="Times New Roman" w:hAnsi="Times New Roman" w:cs="Times New Roman"/>
          <w:color w:val="auto"/>
          <w:sz w:val="24"/>
          <w:szCs w:val="24"/>
        </w:rPr>
        <w:t>the following table:</w:t>
      </w:r>
      <w:r>
        <w:rPr>
          <w:rFonts w:ascii="Times New Roman" w:hAnsi="Times New Roman" w:cs="Times New Roman"/>
          <w:color w:val="auto"/>
          <w:sz w:val="24"/>
          <w:szCs w:val="24"/>
        </w:rPr>
        <w:t xml:space="preserve"> (16</w:t>
      </w:r>
      <w:r w:rsidR="00C97217">
        <w:rPr>
          <w:rFonts w:ascii="Times New Roman" w:hAnsi="Times New Roman" w:cs="Times New Roman"/>
          <w:color w:val="auto"/>
          <w:sz w:val="24"/>
          <w:szCs w:val="24"/>
        </w:rPr>
        <w:t xml:space="preserve"> mks)</w:t>
      </w:r>
    </w:p>
    <w:p w:rsidR="00061737" w:rsidRDefault="00061737" w:rsidP="00061737">
      <w:pPr>
        <w:pStyle w:val="ListParagraph"/>
        <w:autoSpaceDE w:val="0"/>
        <w:autoSpaceDN w:val="0"/>
        <w:adjustRightInd w:val="0"/>
        <w:spacing w:after="0" w:line="240" w:lineRule="auto"/>
        <w:rPr>
          <w:rFonts w:ascii="Times New Roman" w:hAnsi="Times New Roman" w:cs="Times New Roman"/>
          <w:color w:val="auto"/>
          <w:sz w:val="24"/>
          <w:szCs w:val="24"/>
        </w:rPr>
      </w:pPr>
    </w:p>
    <w:tbl>
      <w:tblPr>
        <w:tblStyle w:val="TableGrid"/>
        <w:tblW w:w="0" w:type="auto"/>
        <w:tblInd w:w="1008" w:type="dxa"/>
        <w:tblLook w:val="04A0"/>
      </w:tblPr>
      <w:tblGrid>
        <w:gridCol w:w="2700"/>
        <w:gridCol w:w="1260"/>
        <w:gridCol w:w="2520"/>
        <w:gridCol w:w="1440"/>
        <w:gridCol w:w="2268"/>
      </w:tblGrid>
      <w:tr w:rsidR="00061737" w:rsidTr="00AE6741">
        <w:trPr>
          <w:trHeight w:val="277"/>
        </w:trPr>
        <w:tc>
          <w:tcPr>
            <w:tcW w:w="2700" w:type="dxa"/>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Correlation</w:t>
            </w:r>
            <w:r w:rsidR="00AE6741">
              <w:rPr>
                <w:rFonts w:ascii="Times New Roman" w:hAnsi="Times New Roman" w:cs="Times New Roman"/>
                <w:b/>
                <w:color w:val="auto"/>
                <w:sz w:val="24"/>
                <w:szCs w:val="24"/>
              </w:rPr>
              <w:t xml:space="preserve"> </w:t>
            </w:r>
            <w:r w:rsidRPr="00061737">
              <w:rPr>
                <w:rFonts w:ascii="Times New Roman" w:hAnsi="Times New Roman" w:cs="Times New Roman"/>
                <w:b/>
                <w:color w:val="auto"/>
                <w:sz w:val="24"/>
                <w:szCs w:val="24"/>
              </w:rPr>
              <w:t>Coefficient</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of Returns on</w:t>
            </w:r>
            <w:r w:rsidR="00AE6741">
              <w:rPr>
                <w:rFonts w:ascii="Times New Roman" w:hAnsi="Times New Roman" w:cs="Times New Roman"/>
                <w:b/>
                <w:color w:val="auto"/>
                <w:sz w:val="24"/>
                <w:szCs w:val="24"/>
              </w:rPr>
              <w:t xml:space="preserve"> </w:t>
            </w:r>
            <w:r w:rsidRPr="00061737">
              <w:rPr>
                <w:rFonts w:ascii="Times New Roman" w:hAnsi="Times New Roman" w:cs="Times New Roman"/>
                <w:b/>
                <w:color w:val="auto"/>
                <w:sz w:val="24"/>
                <w:szCs w:val="24"/>
              </w:rPr>
              <w:t>Securities A and B</w:t>
            </w:r>
          </w:p>
        </w:tc>
        <w:tc>
          <w:tcPr>
            <w:tcW w:w="1260"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Portfolio</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Return</w:t>
            </w:r>
          </w:p>
        </w:tc>
        <w:tc>
          <w:tcPr>
            <w:tcW w:w="2520"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Covariance</w:t>
            </w:r>
          </w:p>
          <w:p w:rsidR="00061737" w:rsidRPr="00061737" w:rsidRDefault="00AE6741"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B</w:t>
            </w:r>
            <w:r w:rsidR="00061737" w:rsidRPr="00061737">
              <w:rPr>
                <w:rFonts w:ascii="Times New Roman" w:hAnsi="Times New Roman" w:cs="Times New Roman"/>
                <w:b/>
                <w:color w:val="auto"/>
                <w:sz w:val="24"/>
                <w:szCs w:val="24"/>
              </w:rPr>
              <w:t>etween</w:t>
            </w:r>
            <w:r>
              <w:rPr>
                <w:rFonts w:ascii="Times New Roman" w:hAnsi="Times New Roman" w:cs="Times New Roman"/>
                <w:b/>
                <w:color w:val="auto"/>
                <w:sz w:val="24"/>
                <w:szCs w:val="24"/>
              </w:rPr>
              <w:t xml:space="preserve"> </w:t>
            </w:r>
            <w:r w:rsidR="00061737" w:rsidRPr="00061737">
              <w:rPr>
                <w:rFonts w:ascii="Times New Roman" w:hAnsi="Times New Roman" w:cs="Times New Roman"/>
                <w:b/>
                <w:color w:val="auto"/>
                <w:sz w:val="24"/>
                <w:szCs w:val="24"/>
              </w:rPr>
              <w:t>Returns on</w:t>
            </w:r>
            <w:r>
              <w:rPr>
                <w:rFonts w:ascii="Times New Roman" w:hAnsi="Times New Roman" w:cs="Times New Roman"/>
                <w:b/>
                <w:color w:val="auto"/>
                <w:sz w:val="24"/>
                <w:szCs w:val="24"/>
              </w:rPr>
              <w:t xml:space="preserve"> </w:t>
            </w:r>
            <w:r w:rsidR="00061737" w:rsidRPr="00061737">
              <w:rPr>
                <w:rFonts w:ascii="Times New Roman" w:hAnsi="Times New Roman" w:cs="Times New Roman"/>
                <w:b/>
                <w:color w:val="auto"/>
                <w:sz w:val="24"/>
                <w:szCs w:val="24"/>
              </w:rPr>
              <w:t>Securities A and B</w:t>
            </w:r>
          </w:p>
        </w:tc>
        <w:tc>
          <w:tcPr>
            <w:tcW w:w="1440"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Portfolio</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Variance</w:t>
            </w:r>
          </w:p>
        </w:tc>
        <w:tc>
          <w:tcPr>
            <w:tcW w:w="2268" w:type="dxa"/>
            <w:tcBorders>
              <w:bottom w:val="single" w:sz="4" w:space="0" w:color="000000" w:themeColor="text1"/>
            </w:tcBorders>
          </w:tcPr>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Portfolio</w:t>
            </w:r>
          </w:p>
          <w:p w:rsidR="00061737" w:rsidRPr="00061737" w:rsidRDefault="00061737" w:rsidP="00061737">
            <w:pPr>
              <w:pStyle w:val="ListParagraph"/>
              <w:autoSpaceDE w:val="0"/>
              <w:autoSpaceDN w:val="0"/>
              <w:adjustRightInd w:val="0"/>
              <w:ind w:left="0"/>
              <w:rPr>
                <w:rFonts w:ascii="Times New Roman" w:hAnsi="Times New Roman" w:cs="Times New Roman"/>
                <w:b/>
                <w:color w:val="auto"/>
                <w:sz w:val="24"/>
                <w:szCs w:val="24"/>
              </w:rPr>
            </w:pPr>
            <w:r w:rsidRPr="00061737">
              <w:rPr>
                <w:rFonts w:ascii="Times New Roman" w:hAnsi="Times New Roman" w:cs="Times New Roman"/>
                <w:b/>
                <w:color w:val="auto"/>
                <w:sz w:val="24"/>
                <w:szCs w:val="24"/>
              </w:rPr>
              <w:t>Standard Deviation</w:t>
            </w:r>
          </w:p>
        </w:tc>
      </w:tr>
      <w:tr w:rsidR="00061737" w:rsidTr="00AE6741">
        <w:trPr>
          <w:trHeight w:val="277"/>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1.00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r w:rsidR="00061737" w:rsidTr="00AE6741">
        <w:trPr>
          <w:trHeight w:val="277"/>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0.50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r w:rsidR="00061737" w:rsidTr="00AE6741">
        <w:trPr>
          <w:trHeight w:val="277"/>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-0.50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r w:rsidR="00061737" w:rsidTr="00AE6741">
        <w:trPr>
          <w:trHeight w:val="292"/>
        </w:trPr>
        <w:tc>
          <w:tcPr>
            <w:tcW w:w="2700" w:type="dxa"/>
          </w:tcPr>
          <w:p w:rsidR="00061737" w:rsidRDefault="00061737" w:rsidP="00061737">
            <w:pPr>
              <w:autoSpaceDE w:val="0"/>
              <w:autoSpaceDN w:val="0"/>
              <w:adjustRightInd w:val="0"/>
              <w:ind w:left="0"/>
              <w:rPr>
                <w:rFonts w:ascii="Times New Roman" w:hAnsi="Times New Roman" w:cs="Times New Roman"/>
                <w:color w:val="auto"/>
                <w:sz w:val="24"/>
                <w:szCs w:val="24"/>
              </w:rPr>
            </w:pPr>
            <w:r>
              <w:rPr>
                <w:rFonts w:ascii="Times New Roman" w:hAnsi="Times New Roman" w:cs="Times New Roman"/>
                <w:color w:val="auto"/>
                <w:sz w:val="24"/>
                <w:szCs w:val="24"/>
              </w:rPr>
              <w:t>-1.00</w:t>
            </w:r>
          </w:p>
        </w:tc>
        <w:tc>
          <w:tcPr>
            <w:tcW w:w="126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52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1440"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c>
          <w:tcPr>
            <w:tcW w:w="2268" w:type="dxa"/>
            <w:shd w:val="pct5" w:color="auto" w:fill="auto"/>
          </w:tcPr>
          <w:p w:rsidR="00061737" w:rsidRDefault="00061737" w:rsidP="00061737">
            <w:pPr>
              <w:autoSpaceDE w:val="0"/>
              <w:autoSpaceDN w:val="0"/>
              <w:adjustRightInd w:val="0"/>
              <w:ind w:left="0"/>
              <w:rPr>
                <w:rFonts w:ascii="Times New Roman" w:hAnsi="Times New Roman" w:cs="Times New Roman"/>
                <w:color w:val="auto"/>
                <w:sz w:val="24"/>
                <w:szCs w:val="24"/>
              </w:rPr>
            </w:pPr>
          </w:p>
        </w:tc>
      </w:tr>
    </w:tbl>
    <w:p w:rsidR="00061737" w:rsidRDefault="00061737" w:rsidP="00061737">
      <w:pPr>
        <w:autoSpaceDE w:val="0"/>
        <w:autoSpaceDN w:val="0"/>
        <w:adjustRightInd w:val="0"/>
        <w:spacing w:after="0" w:line="240" w:lineRule="auto"/>
        <w:rPr>
          <w:rFonts w:ascii="Times New Roman" w:hAnsi="Times New Roman" w:cs="Times New Roman"/>
          <w:color w:val="auto"/>
          <w:sz w:val="24"/>
          <w:szCs w:val="24"/>
        </w:rPr>
      </w:pPr>
    </w:p>
    <w:p w:rsidR="008E5BA4" w:rsidRDefault="008E5BA4" w:rsidP="008E5BA4">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b.</w:t>
      </w:r>
      <w:r>
        <w:rPr>
          <w:rFonts w:ascii="Times New Roman" w:hAnsi="Times New Roman" w:cs="Times New Roman"/>
          <w:color w:val="auto"/>
          <w:sz w:val="24"/>
          <w:szCs w:val="24"/>
        </w:rPr>
        <w:tab/>
      </w:r>
      <w:r w:rsidRPr="008E5BA4">
        <w:rPr>
          <w:rFonts w:ascii="Times New Roman" w:hAnsi="Times New Roman" w:cs="Times New Roman"/>
          <w:color w:val="auto"/>
          <w:sz w:val="24"/>
          <w:szCs w:val="24"/>
        </w:rPr>
        <w:t>Abel, an astute investor, buys redeemable preference shares and bonds and always holds them to maturity. He claims that because he holds these bonds to maturity, there is no risk. Is he correct? Explain, citing the risks (if any) that he assumes</w:t>
      </w:r>
      <w:r>
        <w:rPr>
          <w:rFonts w:ascii="Times New Roman" w:hAnsi="Times New Roman" w:cs="Times New Roman"/>
          <w:color w:val="auto"/>
          <w:sz w:val="24"/>
          <w:szCs w:val="24"/>
        </w:rPr>
        <w:t xml:space="preserve"> (7.5 mks)</w:t>
      </w:r>
    </w:p>
    <w:p w:rsidR="00440442" w:rsidRDefault="00440442" w:rsidP="008E5BA4">
      <w:pPr>
        <w:autoSpaceDE w:val="0"/>
        <w:autoSpaceDN w:val="0"/>
        <w:adjustRightInd w:val="0"/>
        <w:spacing w:after="0" w:line="240" w:lineRule="auto"/>
        <w:ind w:left="720"/>
        <w:rPr>
          <w:rFonts w:ascii="Times New Roman" w:hAnsi="Times New Roman" w:cs="Times New Roman"/>
          <w:color w:val="auto"/>
          <w:sz w:val="24"/>
          <w:szCs w:val="24"/>
        </w:rPr>
      </w:pPr>
    </w:p>
    <w:p w:rsidR="00440442" w:rsidRDefault="00440442" w:rsidP="008E5BA4">
      <w:pPr>
        <w:autoSpaceDE w:val="0"/>
        <w:autoSpaceDN w:val="0"/>
        <w:adjustRightInd w:val="0"/>
        <w:spacing w:after="0" w:line="240" w:lineRule="auto"/>
        <w:ind w:left="720"/>
        <w:rPr>
          <w:rFonts w:ascii="Times New Roman" w:hAnsi="Times New Roman" w:cs="Times New Roman"/>
          <w:color w:val="auto"/>
          <w:sz w:val="24"/>
          <w:szCs w:val="24"/>
        </w:rPr>
      </w:pPr>
    </w:p>
    <w:p w:rsidR="00E21312" w:rsidRDefault="00E21312" w:rsidP="008E5BA4">
      <w:pPr>
        <w:autoSpaceDE w:val="0"/>
        <w:autoSpaceDN w:val="0"/>
        <w:adjustRightInd w:val="0"/>
        <w:spacing w:after="0" w:line="240" w:lineRule="auto"/>
        <w:ind w:left="720"/>
        <w:rPr>
          <w:rFonts w:ascii="Times New Roman" w:hAnsi="Times New Roman" w:cs="Times New Roman"/>
          <w:color w:val="auto"/>
          <w:sz w:val="24"/>
          <w:szCs w:val="24"/>
        </w:rPr>
      </w:pPr>
    </w:p>
    <w:p w:rsidR="00440442" w:rsidRDefault="00440442" w:rsidP="008E5BA4">
      <w:pPr>
        <w:autoSpaceDE w:val="0"/>
        <w:autoSpaceDN w:val="0"/>
        <w:adjustRightInd w:val="0"/>
        <w:spacing w:after="0" w:line="240" w:lineRule="auto"/>
        <w:ind w:left="720"/>
        <w:rPr>
          <w:rFonts w:ascii="Times New Roman" w:hAnsi="Times New Roman" w:cs="Times New Roman"/>
          <w:color w:val="auto"/>
          <w:sz w:val="24"/>
          <w:szCs w:val="24"/>
        </w:rPr>
      </w:pPr>
    </w:p>
    <w:p w:rsidR="00440442" w:rsidRDefault="00440442" w:rsidP="00440442">
      <w:pPr>
        <w:autoSpaceDE w:val="0"/>
        <w:autoSpaceDN w:val="0"/>
        <w:adjustRightInd w:val="0"/>
        <w:spacing w:after="0" w:line="240" w:lineRule="auto"/>
        <w:ind w:left="360"/>
        <w:rPr>
          <w:rFonts w:ascii="Times New Roman" w:hAnsi="Times New Roman" w:cs="Times New Roman"/>
          <w:color w:val="auto"/>
          <w:sz w:val="24"/>
          <w:szCs w:val="24"/>
        </w:rPr>
      </w:pPr>
      <w:r w:rsidRPr="00440442">
        <w:rPr>
          <w:rFonts w:ascii="Times New Roman" w:hAnsi="Times New Roman" w:cs="Times New Roman"/>
          <w:color w:val="auto"/>
          <w:sz w:val="24"/>
          <w:szCs w:val="24"/>
        </w:rPr>
        <w:lastRenderedPageBreak/>
        <w:t xml:space="preserve">4. </w:t>
      </w:r>
      <w:r>
        <w:rPr>
          <w:rFonts w:ascii="Times New Roman" w:hAnsi="Times New Roman" w:cs="Times New Roman"/>
          <w:color w:val="auto"/>
          <w:sz w:val="24"/>
          <w:szCs w:val="24"/>
        </w:rPr>
        <w:tab/>
      </w:r>
      <w:r w:rsidRPr="00440442">
        <w:rPr>
          <w:rFonts w:ascii="Times New Roman" w:hAnsi="Times New Roman" w:cs="Times New Roman"/>
          <w:color w:val="auto"/>
          <w:sz w:val="24"/>
          <w:szCs w:val="24"/>
        </w:rPr>
        <w:t>a.</w:t>
      </w:r>
      <w:r>
        <w:rPr>
          <w:rFonts w:ascii="Times New Roman" w:hAnsi="Times New Roman" w:cs="Times New Roman"/>
          <w:color w:val="auto"/>
          <w:sz w:val="24"/>
          <w:szCs w:val="24"/>
        </w:rPr>
        <w:tab/>
      </w:r>
      <w:r w:rsidRPr="00440442">
        <w:rPr>
          <w:rFonts w:ascii="Times New Roman" w:hAnsi="Times New Roman" w:cs="Times New Roman"/>
          <w:color w:val="auto"/>
          <w:sz w:val="24"/>
          <w:szCs w:val="24"/>
        </w:rPr>
        <w:t xml:space="preserve"> Why is it that there is a cost to the firm for internally generated capital</w:t>
      </w:r>
      <w:r>
        <w:rPr>
          <w:rFonts w:ascii="Times New Roman" w:hAnsi="Times New Roman" w:cs="Times New Roman"/>
          <w:color w:val="auto"/>
          <w:sz w:val="24"/>
          <w:szCs w:val="24"/>
        </w:rPr>
        <w:t xml:space="preserve"> (Retained earnings)</w:t>
      </w:r>
      <w:r w:rsidRPr="00440442">
        <w:rPr>
          <w:rFonts w:ascii="Times New Roman" w:hAnsi="Times New Roman" w:cs="Times New Roman"/>
          <w:color w:val="auto"/>
          <w:sz w:val="24"/>
          <w:szCs w:val="24"/>
        </w:rPr>
        <w:t>?</w:t>
      </w:r>
      <w:r>
        <w:rPr>
          <w:rFonts w:ascii="Times New Roman" w:hAnsi="Times New Roman" w:cs="Times New Roman"/>
          <w:color w:val="auto"/>
          <w:sz w:val="24"/>
          <w:szCs w:val="24"/>
        </w:rPr>
        <w:t xml:space="preserve"> (2 Mks)</w:t>
      </w:r>
    </w:p>
    <w:p w:rsidR="00D5595E" w:rsidRPr="00440442" w:rsidRDefault="00D5595E" w:rsidP="00440442">
      <w:pPr>
        <w:autoSpaceDE w:val="0"/>
        <w:autoSpaceDN w:val="0"/>
        <w:adjustRightInd w:val="0"/>
        <w:spacing w:after="0" w:line="240" w:lineRule="auto"/>
        <w:ind w:left="360"/>
        <w:rPr>
          <w:rFonts w:ascii="Times New Roman" w:hAnsi="Times New Roman" w:cs="Times New Roman"/>
          <w:color w:val="auto"/>
          <w:sz w:val="24"/>
          <w:szCs w:val="24"/>
        </w:rPr>
      </w:pPr>
    </w:p>
    <w:p w:rsidR="00440442" w:rsidRDefault="00440442" w:rsidP="00440442">
      <w:pPr>
        <w:autoSpaceDE w:val="0"/>
        <w:autoSpaceDN w:val="0"/>
        <w:adjustRightInd w:val="0"/>
        <w:spacing w:after="0" w:line="240" w:lineRule="auto"/>
        <w:ind w:left="720"/>
        <w:rPr>
          <w:rFonts w:ascii="Times New Roman" w:hAnsi="Times New Roman" w:cs="Times New Roman"/>
          <w:color w:val="auto"/>
          <w:sz w:val="24"/>
          <w:szCs w:val="24"/>
        </w:rPr>
      </w:pPr>
      <w:r w:rsidRPr="00440442">
        <w:rPr>
          <w:rFonts w:ascii="Times New Roman" w:hAnsi="Times New Roman" w:cs="Times New Roman"/>
          <w:color w:val="auto"/>
          <w:sz w:val="24"/>
          <w:szCs w:val="24"/>
        </w:rPr>
        <w:t>b. Why does the cost of externally generated equity capital differ from the cost of internally generated equity capital?</w:t>
      </w:r>
      <w:r w:rsidR="00D5595E">
        <w:rPr>
          <w:rFonts w:ascii="Times New Roman" w:hAnsi="Times New Roman" w:cs="Times New Roman"/>
          <w:color w:val="auto"/>
          <w:sz w:val="24"/>
          <w:szCs w:val="24"/>
        </w:rPr>
        <w:t xml:space="preserve"> (6</w:t>
      </w:r>
      <w:r>
        <w:rPr>
          <w:rFonts w:ascii="Times New Roman" w:hAnsi="Times New Roman" w:cs="Times New Roman"/>
          <w:color w:val="auto"/>
          <w:sz w:val="24"/>
          <w:szCs w:val="24"/>
        </w:rPr>
        <w:t xml:space="preserve"> mks)</w:t>
      </w:r>
    </w:p>
    <w:p w:rsidR="002B3552" w:rsidRDefault="002B3552" w:rsidP="00440442">
      <w:pPr>
        <w:autoSpaceDE w:val="0"/>
        <w:autoSpaceDN w:val="0"/>
        <w:adjustRightInd w:val="0"/>
        <w:spacing w:after="0" w:line="240" w:lineRule="auto"/>
        <w:ind w:left="720"/>
        <w:rPr>
          <w:rFonts w:ascii="Times New Roman" w:hAnsi="Times New Roman" w:cs="Times New Roman"/>
          <w:color w:val="auto"/>
          <w:sz w:val="24"/>
          <w:szCs w:val="24"/>
        </w:rPr>
      </w:pPr>
    </w:p>
    <w:p w:rsidR="00440442" w:rsidRPr="007F7EF8" w:rsidRDefault="002B3552" w:rsidP="007F7EF8">
      <w:pPr>
        <w:autoSpaceDE w:val="0"/>
        <w:autoSpaceDN w:val="0"/>
        <w:adjustRightInd w:val="0"/>
        <w:spacing w:after="0" w:line="240" w:lineRule="auto"/>
        <w:ind w:left="720"/>
        <w:rPr>
          <w:rFonts w:ascii="Times New Roman" w:hAnsi="Times New Roman" w:cs="Times New Roman"/>
          <w:color w:val="auto"/>
          <w:sz w:val="24"/>
          <w:szCs w:val="24"/>
        </w:rPr>
      </w:pPr>
      <w:r>
        <w:rPr>
          <w:rFonts w:ascii="Sabon-Roman" w:hAnsi="Sabon-Roman" w:cs="Sabon-Roman"/>
          <w:color w:val="292526"/>
          <w:lang w:bidi="ar-SA"/>
        </w:rPr>
        <w:t>c.</w:t>
      </w:r>
      <w:r>
        <w:rPr>
          <w:rFonts w:ascii="Sabon-Roman" w:hAnsi="Sabon-Roman" w:cs="Sabon-Roman"/>
          <w:color w:val="292526"/>
          <w:lang w:bidi="ar-SA"/>
        </w:rPr>
        <w:tab/>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xml:space="preserve"> Honey, Inc. is evaluating its cost of capital under alternative </w:t>
      </w:r>
      <w:r w:rsidR="007F7EF8">
        <w:rPr>
          <w:rFonts w:ascii="Times New Roman" w:hAnsi="Times New Roman" w:cs="Times New Roman"/>
          <w:color w:val="auto"/>
          <w:sz w:val="24"/>
          <w:szCs w:val="24"/>
        </w:rPr>
        <w:t xml:space="preserve">financing arrangements. In </w:t>
      </w:r>
      <w:r w:rsidRPr="007F7EF8">
        <w:rPr>
          <w:rFonts w:ascii="Times New Roman" w:hAnsi="Times New Roman" w:cs="Times New Roman"/>
          <w:color w:val="auto"/>
          <w:sz w:val="24"/>
          <w:szCs w:val="24"/>
        </w:rPr>
        <w:t xml:space="preserve">consultation with investment bankers,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Inc., expects to be able to issue new debt at par</w:t>
      </w:r>
      <w:r w:rsidR="007F7EF8">
        <w:rPr>
          <w:rFonts w:ascii="Times New Roman" w:hAnsi="Times New Roman" w:cs="Times New Roman"/>
          <w:color w:val="auto"/>
          <w:sz w:val="24"/>
          <w:szCs w:val="24"/>
        </w:rPr>
        <w:t xml:space="preserve"> (Ksh. 100)</w:t>
      </w:r>
      <w:r w:rsidRPr="007F7EF8">
        <w:rPr>
          <w:rFonts w:ascii="Times New Roman" w:hAnsi="Times New Roman" w:cs="Times New Roman"/>
          <w:color w:val="auto"/>
          <w:sz w:val="24"/>
          <w:szCs w:val="24"/>
        </w:rPr>
        <w:t xml:space="preserve"> with a coupon rate of 10% and to issue new preferred stock with a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4.00 per share dividend at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25 a share. The common stock of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xml:space="preserve"> is currently selling for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20.00 a share.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 xml:space="preserve"> expects to pay a dividend of </w:t>
      </w:r>
      <w:r w:rsidR="007F7EF8">
        <w:rPr>
          <w:rFonts w:ascii="Times New Roman" w:hAnsi="Times New Roman" w:cs="Times New Roman"/>
          <w:color w:val="auto"/>
          <w:sz w:val="24"/>
          <w:szCs w:val="24"/>
        </w:rPr>
        <w:t>Ksh.</w:t>
      </w:r>
      <w:r w:rsidRPr="007F7EF8">
        <w:rPr>
          <w:rFonts w:ascii="Times New Roman" w:hAnsi="Times New Roman" w:cs="Times New Roman"/>
          <w:color w:val="auto"/>
          <w:sz w:val="24"/>
          <w:szCs w:val="24"/>
        </w:rPr>
        <w:t xml:space="preserve">2.50 per share next year. Market analysts foresee a growth in dividends in Invest stock </w:t>
      </w:r>
      <w:r w:rsidR="002F1959">
        <w:rPr>
          <w:rFonts w:ascii="Times New Roman" w:hAnsi="Times New Roman" w:cs="Times New Roman"/>
          <w:color w:val="auto"/>
          <w:sz w:val="24"/>
          <w:szCs w:val="24"/>
        </w:rPr>
        <w:t>at a rate of 5% per year. ABC</w:t>
      </w:r>
      <w:r w:rsidRPr="007F7EF8">
        <w:rPr>
          <w:rFonts w:ascii="Times New Roman" w:hAnsi="Times New Roman" w:cs="Times New Roman"/>
          <w:color w:val="auto"/>
          <w:sz w:val="24"/>
          <w:szCs w:val="24"/>
        </w:rPr>
        <w:t xml:space="preserve"> does not expect its cost of debt, preferred stock or common stock, to be different under the two possible financing arrangements. </w:t>
      </w:r>
      <w:r w:rsidR="007F7EF8">
        <w:rPr>
          <w:rFonts w:ascii="Times New Roman" w:hAnsi="Times New Roman" w:cs="Times New Roman"/>
          <w:color w:val="auto"/>
          <w:sz w:val="24"/>
          <w:szCs w:val="24"/>
        </w:rPr>
        <w:t>ABC</w:t>
      </w:r>
      <w:r w:rsidRPr="007F7EF8">
        <w:rPr>
          <w:rFonts w:ascii="Times New Roman" w:hAnsi="Times New Roman" w:cs="Times New Roman"/>
          <w:color w:val="auto"/>
          <w:sz w:val="24"/>
          <w:szCs w:val="24"/>
        </w:rPr>
        <w:t>’s marginal tax rate is 40%. The two arrangements are:</w:t>
      </w:r>
    </w:p>
    <w:p w:rsidR="002B3552" w:rsidRDefault="002B3552" w:rsidP="002B3552">
      <w:pPr>
        <w:autoSpaceDE w:val="0"/>
        <w:autoSpaceDN w:val="0"/>
        <w:adjustRightInd w:val="0"/>
        <w:spacing w:after="0" w:line="240" w:lineRule="auto"/>
        <w:ind w:left="0"/>
        <w:rPr>
          <w:rFonts w:ascii="Sabon-Roman" w:hAnsi="Sabon-Roman" w:cs="Sabon-Roman"/>
          <w:color w:val="292526"/>
          <w:lang w:bidi="ar-SA"/>
        </w:rPr>
      </w:pPr>
    </w:p>
    <w:tbl>
      <w:tblPr>
        <w:tblStyle w:val="TableGrid"/>
        <w:tblW w:w="0" w:type="auto"/>
        <w:tblInd w:w="828" w:type="dxa"/>
        <w:tblLook w:val="04A0"/>
      </w:tblPr>
      <w:tblGrid>
        <w:gridCol w:w="4320"/>
        <w:gridCol w:w="1980"/>
        <w:gridCol w:w="2250"/>
        <w:gridCol w:w="2268"/>
      </w:tblGrid>
      <w:tr w:rsidR="002B3552" w:rsidRPr="007F7EF8" w:rsidTr="007F7EF8">
        <w:tc>
          <w:tcPr>
            <w:tcW w:w="10818" w:type="dxa"/>
            <w:gridSpan w:val="4"/>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 xml:space="preserve">                                                                                  </w:t>
            </w:r>
            <w:r w:rsidR="007F7EF8">
              <w:rPr>
                <w:rFonts w:ascii="Sabon-Bold" w:hAnsi="Sabon-Bold" w:cs="Sabon-Bold"/>
                <w:b/>
                <w:bCs/>
                <w:color w:val="292526"/>
                <w:sz w:val="24"/>
                <w:szCs w:val="24"/>
                <w:lang w:bidi="ar-SA"/>
              </w:rPr>
              <w:t xml:space="preserve">   </w:t>
            </w:r>
            <w:r w:rsidRPr="007F7EF8">
              <w:rPr>
                <w:rFonts w:ascii="Sabon-Bold" w:hAnsi="Sabon-Bold" w:cs="Sabon-Bold"/>
                <w:b/>
                <w:bCs/>
                <w:color w:val="292526"/>
                <w:sz w:val="24"/>
                <w:szCs w:val="24"/>
                <w:lang w:bidi="ar-SA"/>
              </w:rPr>
              <w:t>Percentage of New Capital Raised</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b/>
                <w:color w:val="292526"/>
                <w:sz w:val="24"/>
                <w:szCs w:val="24"/>
                <w:lang w:bidi="ar-SA"/>
              </w:rPr>
            </w:pPr>
            <w:r w:rsidRPr="007F7EF8">
              <w:rPr>
                <w:rFonts w:ascii="Sabon-Roman" w:hAnsi="Sabon-Roman" w:cs="Sabon-Roman"/>
                <w:b/>
                <w:color w:val="292526"/>
                <w:sz w:val="24"/>
                <w:szCs w:val="24"/>
                <w:lang w:bidi="ar-SA"/>
              </w:rPr>
              <w:t>FINANCING ARRANGEMENT</w:t>
            </w:r>
          </w:p>
        </w:tc>
        <w:tc>
          <w:tcPr>
            <w:tcW w:w="1980" w:type="dxa"/>
          </w:tcPr>
          <w:p w:rsidR="002B3552" w:rsidRPr="007F7EF8" w:rsidRDefault="002B3552" w:rsidP="007F7EF8">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 xml:space="preserve">Debt </w:t>
            </w:r>
          </w:p>
        </w:tc>
        <w:tc>
          <w:tcPr>
            <w:tcW w:w="225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Preferred Stock</w:t>
            </w:r>
          </w:p>
        </w:tc>
        <w:tc>
          <w:tcPr>
            <w:tcW w:w="2268"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Bold" w:hAnsi="Sabon-Bold" w:cs="Sabon-Bold"/>
                <w:b/>
                <w:bCs/>
                <w:color w:val="292526"/>
                <w:sz w:val="24"/>
                <w:szCs w:val="24"/>
                <w:lang w:bidi="ar-SA"/>
              </w:rPr>
              <w:t>Common Stock</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1</w:t>
            </w:r>
          </w:p>
        </w:tc>
        <w:tc>
          <w:tcPr>
            <w:tcW w:w="1980" w:type="dxa"/>
          </w:tcPr>
          <w:p w:rsidR="002B3552" w:rsidRPr="007F7EF8" w:rsidRDefault="007F7EF8" w:rsidP="007F7EF8">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 xml:space="preserve">20% </w:t>
            </w:r>
          </w:p>
        </w:tc>
        <w:tc>
          <w:tcPr>
            <w:tcW w:w="2250" w:type="dxa"/>
          </w:tcPr>
          <w:p w:rsidR="002B3552" w:rsidRPr="007F7EF8" w:rsidRDefault="007F7EF8" w:rsidP="007F7EF8">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 xml:space="preserve">30% </w:t>
            </w:r>
          </w:p>
        </w:tc>
        <w:tc>
          <w:tcPr>
            <w:tcW w:w="2268"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50%</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2</w:t>
            </w:r>
          </w:p>
        </w:tc>
        <w:tc>
          <w:tcPr>
            <w:tcW w:w="1980"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50%</w:t>
            </w:r>
          </w:p>
        </w:tc>
        <w:tc>
          <w:tcPr>
            <w:tcW w:w="2250" w:type="dxa"/>
          </w:tcPr>
          <w:p w:rsidR="002B3552" w:rsidRPr="007F7EF8" w:rsidRDefault="007F7EF8" w:rsidP="007F7EF8">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 xml:space="preserve">30% </w:t>
            </w:r>
          </w:p>
        </w:tc>
        <w:tc>
          <w:tcPr>
            <w:tcW w:w="2268" w:type="dxa"/>
          </w:tcPr>
          <w:p w:rsidR="002B3552" w:rsidRPr="007F7EF8" w:rsidRDefault="007F7EF8" w:rsidP="002B3552">
            <w:pPr>
              <w:autoSpaceDE w:val="0"/>
              <w:autoSpaceDN w:val="0"/>
              <w:adjustRightInd w:val="0"/>
              <w:ind w:left="0"/>
              <w:rPr>
                <w:rFonts w:ascii="Sabon-Roman" w:hAnsi="Sabon-Roman" w:cs="Sabon-Roman"/>
                <w:color w:val="292526"/>
                <w:sz w:val="24"/>
                <w:szCs w:val="24"/>
                <w:lang w:bidi="ar-SA"/>
              </w:rPr>
            </w:pPr>
            <w:r w:rsidRPr="007F7EF8">
              <w:rPr>
                <w:rFonts w:ascii="Sabon-Roman" w:hAnsi="Sabon-Roman" w:cs="Sabon-Roman"/>
                <w:color w:val="292526"/>
                <w:sz w:val="24"/>
                <w:szCs w:val="24"/>
                <w:lang w:bidi="ar-SA"/>
              </w:rPr>
              <w:t>20%</w:t>
            </w:r>
          </w:p>
        </w:tc>
      </w:tr>
      <w:tr w:rsidR="002B3552" w:rsidRPr="007F7EF8" w:rsidTr="007F7EF8">
        <w:tc>
          <w:tcPr>
            <w:tcW w:w="432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c>
          <w:tcPr>
            <w:tcW w:w="198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c>
          <w:tcPr>
            <w:tcW w:w="2250"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c>
          <w:tcPr>
            <w:tcW w:w="2268" w:type="dxa"/>
          </w:tcPr>
          <w:p w:rsidR="002B3552" w:rsidRPr="007F7EF8" w:rsidRDefault="002B3552" w:rsidP="002B3552">
            <w:pPr>
              <w:autoSpaceDE w:val="0"/>
              <w:autoSpaceDN w:val="0"/>
              <w:adjustRightInd w:val="0"/>
              <w:ind w:left="0"/>
              <w:rPr>
                <w:rFonts w:ascii="Sabon-Roman" w:hAnsi="Sabon-Roman" w:cs="Sabon-Roman"/>
                <w:color w:val="292526"/>
                <w:sz w:val="24"/>
                <w:szCs w:val="24"/>
                <w:lang w:bidi="ar-SA"/>
              </w:rPr>
            </w:pPr>
          </w:p>
        </w:tc>
      </w:tr>
    </w:tbl>
    <w:p w:rsidR="002B3552" w:rsidRDefault="002B3552" w:rsidP="002B3552">
      <w:pPr>
        <w:autoSpaceDE w:val="0"/>
        <w:autoSpaceDN w:val="0"/>
        <w:adjustRightInd w:val="0"/>
        <w:spacing w:after="0" w:line="240" w:lineRule="auto"/>
        <w:ind w:left="0"/>
        <w:rPr>
          <w:rFonts w:ascii="Sabon-Roman" w:hAnsi="Sabon-Roman" w:cs="Sabon-Roman"/>
          <w:color w:val="292526"/>
          <w:sz w:val="24"/>
          <w:szCs w:val="24"/>
          <w:lang w:bidi="ar-SA"/>
        </w:rPr>
      </w:pPr>
    </w:p>
    <w:p w:rsidR="00D5595E" w:rsidRDefault="00D5595E" w:rsidP="00D5595E">
      <w:pPr>
        <w:autoSpaceDE w:val="0"/>
        <w:autoSpaceDN w:val="0"/>
        <w:adjustRightInd w:val="0"/>
        <w:spacing w:after="0" w:line="240" w:lineRule="auto"/>
        <w:ind w:left="720"/>
        <w:rPr>
          <w:rFonts w:ascii="Times New Roman" w:hAnsi="Times New Roman" w:cs="Times New Roman"/>
          <w:color w:val="auto"/>
          <w:sz w:val="24"/>
          <w:szCs w:val="24"/>
        </w:rPr>
      </w:pPr>
      <w:r w:rsidRPr="00D5595E">
        <w:rPr>
          <w:rFonts w:ascii="Times New Roman" w:hAnsi="Times New Roman" w:cs="Times New Roman"/>
          <w:color w:val="auto"/>
          <w:sz w:val="24"/>
          <w:szCs w:val="24"/>
        </w:rPr>
        <w:t>What is the cost of capital</w:t>
      </w:r>
      <w:ins w:id="0" w:author="User" w:date="2011-03-15T17:01:00Z">
        <w:r w:rsidR="00D07163">
          <w:rPr>
            <w:rFonts w:ascii="Times New Roman" w:hAnsi="Times New Roman" w:cs="Times New Roman"/>
            <w:color w:val="auto"/>
            <w:sz w:val="24"/>
            <w:szCs w:val="24"/>
          </w:rPr>
          <w:t xml:space="preserve"> (</w:t>
        </w:r>
      </w:ins>
      <w:ins w:id="1" w:author="Karuitha" w:date="2011-05-02T12:50:00Z">
        <w:r w:rsidR="00D140CE">
          <w:rPr>
            <w:rFonts w:ascii="Times New Roman" w:hAnsi="Times New Roman" w:cs="Times New Roman"/>
            <w:color w:val="auto"/>
            <w:sz w:val="24"/>
            <w:szCs w:val="24"/>
          </w:rPr>
          <w:t>M</w:t>
        </w:r>
      </w:ins>
      <w:r w:rsidR="00D07163">
        <w:rPr>
          <w:rFonts w:ascii="Times New Roman" w:hAnsi="Times New Roman" w:cs="Times New Roman"/>
          <w:color w:val="auto"/>
          <w:sz w:val="24"/>
          <w:szCs w:val="24"/>
        </w:rPr>
        <w:t>CC)</w:t>
      </w:r>
      <w:r w:rsidRPr="00D5595E">
        <w:rPr>
          <w:rFonts w:ascii="Times New Roman" w:hAnsi="Times New Roman" w:cs="Times New Roman"/>
          <w:color w:val="auto"/>
          <w:sz w:val="24"/>
          <w:szCs w:val="24"/>
        </w:rPr>
        <w:t xml:space="preserve"> to ABC Honey, Inc., under each financing arrangement?</w:t>
      </w:r>
      <w:r>
        <w:rPr>
          <w:rFonts w:ascii="Times New Roman" w:hAnsi="Times New Roman" w:cs="Times New Roman"/>
          <w:color w:val="auto"/>
          <w:sz w:val="24"/>
          <w:szCs w:val="24"/>
        </w:rPr>
        <w:t xml:space="preserve"> </w:t>
      </w:r>
      <w:r w:rsidR="00D464A2">
        <w:rPr>
          <w:rFonts w:ascii="Times New Roman" w:hAnsi="Times New Roman" w:cs="Times New Roman"/>
          <w:color w:val="auto"/>
          <w:sz w:val="24"/>
          <w:szCs w:val="24"/>
        </w:rPr>
        <w:t>(15</w:t>
      </w:r>
      <w:r>
        <w:rPr>
          <w:rFonts w:ascii="Times New Roman" w:hAnsi="Times New Roman" w:cs="Times New Roman"/>
          <w:color w:val="auto"/>
          <w:sz w:val="24"/>
          <w:szCs w:val="24"/>
        </w:rPr>
        <w:t xml:space="preserve"> mks)</w:t>
      </w:r>
    </w:p>
    <w:p w:rsidR="00A133DC" w:rsidRDefault="00A133DC" w:rsidP="00D5595E">
      <w:pPr>
        <w:autoSpaceDE w:val="0"/>
        <w:autoSpaceDN w:val="0"/>
        <w:adjustRightInd w:val="0"/>
        <w:spacing w:after="0" w:line="240" w:lineRule="auto"/>
        <w:ind w:left="720"/>
        <w:rPr>
          <w:rFonts w:ascii="Times New Roman" w:hAnsi="Times New Roman" w:cs="Times New Roman"/>
          <w:color w:val="auto"/>
          <w:sz w:val="24"/>
          <w:szCs w:val="24"/>
        </w:rPr>
      </w:pPr>
    </w:p>
    <w:p w:rsidR="00A133DC" w:rsidRPr="00D464A2" w:rsidRDefault="00D464A2" w:rsidP="00D464A2">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a.</w:t>
      </w:r>
      <w:r>
        <w:rPr>
          <w:rFonts w:ascii="Times New Roman" w:hAnsi="Times New Roman" w:cs="Times New Roman"/>
          <w:color w:val="auto"/>
          <w:sz w:val="24"/>
          <w:szCs w:val="24"/>
        </w:rPr>
        <w:tab/>
      </w:r>
      <w:r w:rsidR="00A133DC" w:rsidRPr="00D464A2">
        <w:rPr>
          <w:rFonts w:ascii="Times New Roman" w:hAnsi="Times New Roman" w:cs="Times New Roman"/>
          <w:color w:val="auto"/>
          <w:sz w:val="24"/>
          <w:szCs w:val="24"/>
        </w:rPr>
        <w:t>Explain how long-term financial planning is related to operational budgeting.</w:t>
      </w:r>
      <w:r w:rsidRPr="00D464A2">
        <w:rPr>
          <w:rFonts w:ascii="Times New Roman" w:hAnsi="Times New Roman" w:cs="Times New Roman"/>
          <w:color w:val="auto"/>
          <w:sz w:val="24"/>
          <w:szCs w:val="24"/>
        </w:rPr>
        <w:t xml:space="preserve"> (4 mks)</w:t>
      </w:r>
    </w:p>
    <w:p w:rsidR="00D464A2" w:rsidRPr="00D464A2" w:rsidRDefault="00D464A2" w:rsidP="00A133DC">
      <w:pPr>
        <w:autoSpaceDE w:val="0"/>
        <w:autoSpaceDN w:val="0"/>
        <w:adjustRightInd w:val="0"/>
        <w:spacing w:after="0" w:line="240" w:lineRule="auto"/>
        <w:ind w:left="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b.</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What is financial modeling and how does it assist the financial manager in planning?</w:t>
      </w:r>
      <w:r w:rsidR="00D262E8">
        <w:rPr>
          <w:rFonts w:ascii="Times New Roman" w:hAnsi="Times New Roman" w:cs="Times New Roman"/>
          <w:color w:val="auto"/>
          <w:sz w:val="24"/>
          <w:szCs w:val="24"/>
        </w:rPr>
        <w:t xml:space="preserve"> (4.5</w:t>
      </w:r>
      <w:r w:rsidRPr="00D464A2">
        <w:rPr>
          <w:rFonts w:ascii="Times New Roman" w:hAnsi="Times New Roman" w:cs="Times New Roman"/>
          <w:color w:val="auto"/>
          <w:sz w:val="24"/>
          <w:szCs w:val="24"/>
        </w:rPr>
        <w:t xml:space="preserve"> mks)</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c.</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Why is it important for a firm to analyze its comparative and competitive advantages in assessing its strategy?</w:t>
      </w:r>
      <w:r>
        <w:rPr>
          <w:rFonts w:ascii="Times New Roman" w:hAnsi="Times New Roman" w:cs="Times New Roman"/>
          <w:color w:val="auto"/>
          <w:sz w:val="24"/>
          <w:szCs w:val="24"/>
        </w:rPr>
        <w:t xml:space="preserve"> (7</w:t>
      </w:r>
      <w:r w:rsidRPr="00D464A2">
        <w:rPr>
          <w:rFonts w:ascii="Times New Roman" w:hAnsi="Times New Roman" w:cs="Times New Roman"/>
          <w:color w:val="auto"/>
          <w:sz w:val="24"/>
          <w:szCs w:val="24"/>
        </w:rPr>
        <w:t xml:space="preserve"> mks)</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d.</w:t>
      </w:r>
      <w:r>
        <w:rPr>
          <w:rFonts w:ascii="Times New Roman" w:hAnsi="Times New Roman" w:cs="Times New Roman"/>
          <w:color w:val="auto"/>
          <w:sz w:val="24"/>
          <w:szCs w:val="24"/>
        </w:rPr>
        <w:tab/>
      </w:r>
      <w:r w:rsidRPr="00D464A2">
        <w:rPr>
          <w:rFonts w:ascii="Times New Roman" w:hAnsi="Times New Roman" w:cs="Times New Roman"/>
          <w:color w:val="auto"/>
          <w:sz w:val="24"/>
          <w:szCs w:val="24"/>
        </w:rPr>
        <w:t>Suppose a firm had the following assets at the end of a year:</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Current assets       10,000</w:t>
      </w:r>
    </w:p>
    <w:p w:rsidR="00D464A2" w:rsidRPr="002F1959" w:rsidRDefault="00D464A2" w:rsidP="00D464A2">
      <w:pPr>
        <w:autoSpaceDE w:val="0"/>
        <w:autoSpaceDN w:val="0"/>
        <w:adjustRightInd w:val="0"/>
        <w:spacing w:after="0" w:line="240" w:lineRule="auto"/>
        <w:ind w:left="720"/>
        <w:rPr>
          <w:rFonts w:ascii="Times New Roman" w:hAnsi="Times New Roman" w:cs="Times New Roman"/>
          <w:color w:val="auto"/>
          <w:sz w:val="24"/>
          <w:szCs w:val="24"/>
          <w:u w:val="single"/>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 xml:space="preserve">Plant assets           </w:t>
      </w:r>
      <w:r w:rsidRPr="002F1959">
        <w:rPr>
          <w:rFonts w:ascii="Times New Roman" w:hAnsi="Times New Roman" w:cs="Times New Roman"/>
          <w:color w:val="auto"/>
          <w:sz w:val="24"/>
          <w:szCs w:val="24"/>
          <w:u w:val="single"/>
        </w:rPr>
        <w:t>20,000</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D464A2">
        <w:rPr>
          <w:rFonts w:ascii="Times New Roman" w:hAnsi="Times New Roman" w:cs="Times New Roman"/>
          <w:color w:val="auto"/>
          <w:sz w:val="24"/>
          <w:szCs w:val="24"/>
        </w:rPr>
        <w:t xml:space="preserve">Total assets           </w:t>
      </w:r>
      <w:r w:rsidRPr="002F1959">
        <w:rPr>
          <w:rFonts w:ascii="Times New Roman" w:hAnsi="Times New Roman" w:cs="Times New Roman"/>
          <w:color w:val="auto"/>
          <w:sz w:val="24"/>
          <w:szCs w:val="24"/>
          <w:u w:val="double"/>
        </w:rPr>
        <w:t>30,000</w:t>
      </w: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p>
    <w:p w:rsidR="00D464A2" w:rsidRPr="00D464A2" w:rsidRDefault="00D464A2" w:rsidP="00D464A2">
      <w:pPr>
        <w:autoSpaceDE w:val="0"/>
        <w:autoSpaceDN w:val="0"/>
        <w:adjustRightInd w:val="0"/>
        <w:spacing w:after="0" w:line="240" w:lineRule="auto"/>
        <w:ind w:left="720"/>
        <w:rPr>
          <w:rFonts w:ascii="Times New Roman" w:hAnsi="Times New Roman" w:cs="Times New Roman"/>
          <w:color w:val="auto"/>
          <w:sz w:val="24"/>
          <w:szCs w:val="24"/>
        </w:rPr>
      </w:pPr>
      <w:r w:rsidRPr="00D464A2">
        <w:rPr>
          <w:rFonts w:ascii="Times New Roman" w:hAnsi="Times New Roman" w:cs="Times New Roman"/>
          <w:color w:val="auto"/>
          <w:sz w:val="24"/>
          <w:szCs w:val="24"/>
        </w:rPr>
        <w:t>And suppose the firm had sales of Ksh.100</w:t>
      </w:r>
      <w:r w:rsidR="001717A1" w:rsidRPr="00D464A2">
        <w:rPr>
          <w:rFonts w:ascii="Times New Roman" w:hAnsi="Times New Roman" w:cs="Times New Roman"/>
          <w:color w:val="auto"/>
          <w:sz w:val="24"/>
          <w:szCs w:val="24"/>
        </w:rPr>
        <w:t>, 000</w:t>
      </w:r>
      <w:r w:rsidRPr="00D464A2">
        <w:rPr>
          <w:rFonts w:ascii="Times New Roman" w:hAnsi="Times New Roman" w:cs="Times New Roman"/>
          <w:color w:val="auto"/>
          <w:sz w:val="24"/>
          <w:szCs w:val="24"/>
        </w:rPr>
        <w:t xml:space="preserve">. Using the percentage of sales methods and using this year as the base year, what are the predicted current assets and plant assets </w:t>
      </w:r>
      <w:r>
        <w:rPr>
          <w:rFonts w:ascii="Times New Roman" w:hAnsi="Times New Roman" w:cs="Times New Roman"/>
          <w:color w:val="auto"/>
          <w:sz w:val="24"/>
          <w:szCs w:val="24"/>
        </w:rPr>
        <w:t xml:space="preserve">and total assets </w:t>
      </w:r>
      <w:r w:rsidRPr="00D464A2">
        <w:rPr>
          <w:rFonts w:ascii="Times New Roman" w:hAnsi="Times New Roman" w:cs="Times New Roman"/>
          <w:color w:val="auto"/>
          <w:sz w:val="24"/>
          <w:szCs w:val="24"/>
        </w:rPr>
        <w:t>of the firm in the following year if sales are predicted to be Ksh. 125,000?</w:t>
      </w:r>
      <w:r>
        <w:rPr>
          <w:rFonts w:ascii="Times New Roman" w:hAnsi="Times New Roman" w:cs="Times New Roman"/>
          <w:color w:val="auto"/>
          <w:sz w:val="24"/>
          <w:szCs w:val="24"/>
        </w:rPr>
        <w:t xml:space="preserve"> (8 mks)</w:t>
      </w:r>
    </w:p>
    <w:sectPr w:rsidR="00D464A2" w:rsidRPr="00D464A2" w:rsidSect="008E5BA4">
      <w:headerReference w:type="default" r:id="rId7"/>
      <w:pgSz w:w="12240" w:h="15840"/>
      <w:pgMar w:top="360" w:right="360" w:bottom="27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158" w:rsidRDefault="00EC7158" w:rsidP="003E7B87">
      <w:pPr>
        <w:spacing w:after="0" w:line="240" w:lineRule="auto"/>
      </w:pPr>
      <w:r>
        <w:separator/>
      </w:r>
    </w:p>
  </w:endnote>
  <w:endnote w:type="continuationSeparator" w:id="1">
    <w:p w:rsidR="00EC7158" w:rsidRDefault="00EC7158"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abon-Roman">
    <w:panose1 w:val="00000000000000000000"/>
    <w:charset w:val="00"/>
    <w:family w:val="auto"/>
    <w:notTrueType/>
    <w:pitch w:val="default"/>
    <w:sig w:usb0="00000003" w:usb1="00000000" w:usb2="00000000" w:usb3="00000000" w:csb0="00000001" w:csb1="00000000"/>
  </w:font>
  <w:font w:name="Sabon-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158" w:rsidRDefault="00EC7158" w:rsidP="003E7B87">
      <w:pPr>
        <w:spacing w:after="0" w:line="240" w:lineRule="auto"/>
      </w:pPr>
      <w:r>
        <w:separator/>
      </w:r>
    </w:p>
  </w:footnote>
  <w:footnote w:type="continuationSeparator" w:id="1">
    <w:p w:rsidR="00EC7158" w:rsidRDefault="00EC7158"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600868" w:rsidP="003E7B87">
    <w:pPr>
      <w:pStyle w:val="Header"/>
      <w:ind w:left="0"/>
    </w:pPr>
    <w:r>
      <w:t>BCOM 335: FINANCIAL MANAGEMENT</w:t>
    </w:r>
    <w:r w:rsidR="003E7B87">
      <w:t xml:space="preserve">                                                                        </w:t>
    </w:r>
    <w:r>
      <w:t xml:space="preserve">                         </w:t>
    </w:r>
    <w:r w:rsidR="003E7B87">
      <w:t xml:space="preserve"> FINAL EXAM</w:t>
    </w:r>
    <w:r>
      <w:t xml:space="preserve"> DRAFT</w:t>
    </w:r>
    <w:r w:rsidR="003E7B87">
      <w:t xml:space="preserve">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95F4A"/>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5"/>
  </w:num>
  <w:num w:numId="6">
    <w:abstractNumId w:val="7"/>
  </w:num>
  <w:num w:numId="7">
    <w:abstractNumId w:val="8"/>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useFELayout/>
  </w:compat>
  <w:rsids>
    <w:rsidRoot w:val="00EC15A6"/>
    <w:rsid w:val="00041A40"/>
    <w:rsid w:val="00042945"/>
    <w:rsid w:val="00061737"/>
    <w:rsid w:val="000C4F21"/>
    <w:rsid w:val="00144A17"/>
    <w:rsid w:val="00162EA2"/>
    <w:rsid w:val="001717A1"/>
    <w:rsid w:val="001A0A0C"/>
    <w:rsid w:val="001B591C"/>
    <w:rsid w:val="001C66EB"/>
    <w:rsid w:val="00224CA4"/>
    <w:rsid w:val="002B3552"/>
    <w:rsid w:val="002F1959"/>
    <w:rsid w:val="002F4EAA"/>
    <w:rsid w:val="003E7B87"/>
    <w:rsid w:val="00440442"/>
    <w:rsid w:val="0048435B"/>
    <w:rsid w:val="004A7048"/>
    <w:rsid w:val="004B51E8"/>
    <w:rsid w:val="00516D5E"/>
    <w:rsid w:val="0054495F"/>
    <w:rsid w:val="00564306"/>
    <w:rsid w:val="00577796"/>
    <w:rsid w:val="00586DEF"/>
    <w:rsid w:val="005C5F78"/>
    <w:rsid w:val="005C7911"/>
    <w:rsid w:val="005E1CE9"/>
    <w:rsid w:val="00600868"/>
    <w:rsid w:val="00617EA2"/>
    <w:rsid w:val="006523F6"/>
    <w:rsid w:val="00676E3D"/>
    <w:rsid w:val="006D0BBB"/>
    <w:rsid w:val="006E23C5"/>
    <w:rsid w:val="00721F7E"/>
    <w:rsid w:val="00734FC2"/>
    <w:rsid w:val="0079727E"/>
    <w:rsid w:val="007A3279"/>
    <w:rsid w:val="007A793B"/>
    <w:rsid w:val="007C27D7"/>
    <w:rsid w:val="007F7EF8"/>
    <w:rsid w:val="00821350"/>
    <w:rsid w:val="00862EB3"/>
    <w:rsid w:val="008D1801"/>
    <w:rsid w:val="008E5BA4"/>
    <w:rsid w:val="009638E3"/>
    <w:rsid w:val="009A44D6"/>
    <w:rsid w:val="009F02EC"/>
    <w:rsid w:val="009F389C"/>
    <w:rsid w:val="00A133DC"/>
    <w:rsid w:val="00A33303"/>
    <w:rsid w:val="00A675CF"/>
    <w:rsid w:val="00AB369A"/>
    <w:rsid w:val="00AE6741"/>
    <w:rsid w:val="00B15240"/>
    <w:rsid w:val="00B31657"/>
    <w:rsid w:val="00BC5D06"/>
    <w:rsid w:val="00BF0F65"/>
    <w:rsid w:val="00C20E1C"/>
    <w:rsid w:val="00C6043D"/>
    <w:rsid w:val="00C61E45"/>
    <w:rsid w:val="00C62C50"/>
    <w:rsid w:val="00C97217"/>
    <w:rsid w:val="00CE0439"/>
    <w:rsid w:val="00D07163"/>
    <w:rsid w:val="00D140CE"/>
    <w:rsid w:val="00D14CA8"/>
    <w:rsid w:val="00D1780C"/>
    <w:rsid w:val="00D262E8"/>
    <w:rsid w:val="00D464A2"/>
    <w:rsid w:val="00D5595E"/>
    <w:rsid w:val="00D905B6"/>
    <w:rsid w:val="00D92032"/>
    <w:rsid w:val="00DA284B"/>
    <w:rsid w:val="00E21312"/>
    <w:rsid w:val="00E32659"/>
    <w:rsid w:val="00E32ACC"/>
    <w:rsid w:val="00E94D80"/>
    <w:rsid w:val="00E96565"/>
    <w:rsid w:val="00EC15A6"/>
    <w:rsid w:val="00EC7158"/>
    <w:rsid w:val="00ED6378"/>
    <w:rsid w:val="00F00314"/>
    <w:rsid w:val="00F22A5B"/>
    <w:rsid w:val="00F37272"/>
    <w:rsid w:val="00F46274"/>
    <w:rsid w:val="00F86787"/>
    <w:rsid w:val="00F90D93"/>
    <w:rsid w:val="00FB57F5"/>
    <w:rsid w:val="00FE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 w:type="table" w:styleId="TableGrid">
    <w:name w:val="Table Grid"/>
    <w:basedOn w:val="TableNormal"/>
    <w:uiPriority w:val="59"/>
    <w:rsid w:val="00F867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Karuitha</cp:lastModifiedBy>
  <cp:revision>52</cp:revision>
  <dcterms:created xsi:type="dcterms:W3CDTF">2011-01-31T16:39:00Z</dcterms:created>
  <dcterms:modified xsi:type="dcterms:W3CDTF">2011-05-02T10:33:00Z</dcterms:modified>
</cp:coreProperties>
</file>